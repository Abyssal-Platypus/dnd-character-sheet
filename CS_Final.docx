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C097C" w14:textId="1413D9D4" w:rsidR="00E21295" w:rsidRDefault="00177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Brandon Cowan</w:t>
      </w:r>
    </w:p>
    <w:p w14:paraId="08DA875B" w14:textId="55F2B97E" w:rsidR="001772AB" w:rsidRDefault="00177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CS162</w:t>
      </w:r>
    </w:p>
    <w:p w14:paraId="5BC2F81B" w14:textId="07A1A65C" w:rsidR="001772AB" w:rsidRDefault="001772AB">
      <w:pPr>
        <w:rPr>
          <w:ins w:id="0" w:author="brandon cowan" w:date="2019-05-26T20:16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 Paris</w:t>
      </w:r>
    </w:p>
    <w:p w14:paraId="774B766A" w14:textId="73D0D662" w:rsidR="001772AB" w:rsidRDefault="001772AB">
      <w:pPr>
        <w:jc w:val="center"/>
        <w:rPr>
          <w:ins w:id="1" w:author="brandon cowan" w:date="2019-05-26T20:18:00Z"/>
          <w:rFonts w:ascii="Times New Roman" w:hAnsi="Times New Roman" w:cs="Times New Roman"/>
          <w:sz w:val="24"/>
          <w:szCs w:val="24"/>
        </w:rPr>
      </w:pPr>
      <w:ins w:id="2" w:author="brandon cowan" w:date="2019-05-26T20:16:00Z">
        <w:r>
          <w:rPr>
            <w:rFonts w:ascii="Times New Roman" w:hAnsi="Times New Roman" w:cs="Times New Roman"/>
            <w:sz w:val="24"/>
            <w:szCs w:val="24"/>
          </w:rPr>
          <w:t>Final Project Proposal</w:t>
        </w:r>
      </w:ins>
    </w:p>
    <w:p w14:paraId="2DBD566D" w14:textId="53A971EE" w:rsidR="00930A47" w:rsidRDefault="00930A47" w:rsidP="00930A47">
      <w:pPr>
        <w:rPr>
          <w:ins w:id="3" w:author="brandon cowan" w:date="2019-05-26T20:18:00Z"/>
          <w:rFonts w:ascii="Times New Roman" w:hAnsi="Times New Roman" w:cs="Times New Roman"/>
          <w:sz w:val="24"/>
          <w:szCs w:val="24"/>
        </w:rPr>
      </w:pPr>
    </w:p>
    <w:p w14:paraId="2684AB9A" w14:textId="39B86D30" w:rsidR="00930A47" w:rsidRDefault="00F56060">
      <w:pPr>
        <w:rPr>
          <w:ins w:id="4" w:author="brandon cowan" w:date="2019-05-27T14:26:00Z"/>
          <w:rFonts w:ascii="Times New Roman" w:hAnsi="Times New Roman" w:cs="Times New Roman"/>
          <w:sz w:val="24"/>
          <w:szCs w:val="24"/>
        </w:rPr>
      </w:pPr>
      <w:ins w:id="5" w:author="brandon cowan" w:date="2019-05-27T14:21:00Z">
        <w:r>
          <w:rPr>
            <w:rFonts w:ascii="Times New Roman" w:hAnsi="Times New Roman" w:cs="Times New Roman"/>
            <w:sz w:val="24"/>
            <w:szCs w:val="24"/>
          </w:rPr>
          <w:tab/>
          <w:t>My proposal is</w:t>
        </w:r>
      </w:ins>
      <w:ins w:id="6" w:author="brandon cowan" w:date="2019-05-27T14:23:00Z">
        <w:r w:rsidR="00AA0C71">
          <w:rPr>
            <w:rFonts w:ascii="Times New Roman" w:hAnsi="Times New Roman" w:cs="Times New Roman"/>
            <w:sz w:val="24"/>
            <w:szCs w:val="24"/>
          </w:rPr>
          <w:t xml:space="preserve"> to</w:t>
        </w:r>
      </w:ins>
      <w:ins w:id="7" w:author="brandon cowan" w:date="2019-05-27T14:21:00Z">
        <w:r>
          <w:rPr>
            <w:rFonts w:ascii="Times New Roman" w:hAnsi="Times New Roman" w:cs="Times New Roman"/>
            <w:sz w:val="24"/>
            <w:szCs w:val="24"/>
          </w:rPr>
          <w:t xml:space="preserve"> build an interactive </w:t>
        </w:r>
        <w:r w:rsidR="00073E74">
          <w:rPr>
            <w:rFonts w:ascii="Times New Roman" w:hAnsi="Times New Roman" w:cs="Times New Roman"/>
            <w:sz w:val="24"/>
            <w:szCs w:val="24"/>
          </w:rPr>
          <w:t xml:space="preserve">D&amp;D character sheet using </w:t>
        </w:r>
        <w:proofErr w:type="spellStart"/>
        <w:r w:rsidR="00073E74">
          <w:rPr>
            <w:rFonts w:ascii="Times New Roman" w:hAnsi="Times New Roman" w:cs="Times New Roman"/>
            <w:sz w:val="24"/>
            <w:szCs w:val="24"/>
          </w:rPr>
          <w:t>Tkinter</w:t>
        </w:r>
        <w:proofErr w:type="spellEnd"/>
        <w:r w:rsidR="00073E74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8" w:author="brandon cowan" w:date="2019-05-27T14:23:00Z">
        <w:r w:rsidR="00FC3D26">
          <w:rPr>
            <w:rFonts w:ascii="Times New Roman" w:hAnsi="Times New Roman" w:cs="Times New Roman"/>
            <w:sz w:val="24"/>
            <w:szCs w:val="24"/>
          </w:rPr>
          <w:t>Originally</w:t>
        </w:r>
      </w:ins>
      <w:ins w:id="9" w:author="brandon cowan" w:date="2019-05-27T14:24:00Z">
        <w:r w:rsidR="007463B0">
          <w:rPr>
            <w:rFonts w:ascii="Times New Roman" w:hAnsi="Times New Roman" w:cs="Times New Roman"/>
            <w:sz w:val="24"/>
            <w:szCs w:val="24"/>
          </w:rPr>
          <w:t>,</w:t>
        </w:r>
      </w:ins>
      <w:ins w:id="10" w:author="brandon cowan" w:date="2019-05-27T14:23:00Z">
        <w:r w:rsidR="00FC3D26">
          <w:rPr>
            <w:rFonts w:ascii="Times New Roman" w:hAnsi="Times New Roman" w:cs="Times New Roman"/>
            <w:sz w:val="24"/>
            <w:szCs w:val="24"/>
          </w:rPr>
          <w:t xml:space="preserve"> I was considering building another game, something more simple than last time</w:t>
        </w:r>
      </w:ins>
      <w:ins w:id="11" w:author="brandon cowan" w:date="2019-05-27T14:24:00Z">
        <w:r w:rsidR="007463B0">
          <w:rPr>
            <w:rFonts w:ascii="Times New Roman" w:hAnsi="Times New Roman" w:cs="Times New Roman"/>
            <w:sz w:val="24"/>
            <w:szCs w:val="24"/>
          </w:rPr>
          <w:t>. I ultimately decided on trying out a</w:t>
        </w:r>
        <w:r w:rsidR="00926E65">
          <w:rPr>
            <w:rFonts w:ascii="Times New Roman" w:hAnsi="Times New Roman" w:cs="Times New Roman"/>
            <w:sz w:val="24"/>
            <w:szCs w:val="24"/>
          </w:rPr>
          <w:t xml:space="preserve"> different project</w:t>
        </w:r>
      </w:ins>
      <w:ins w:id="12" w:author="brandon cowan" w:date="2019-05-27T14:25:00Z">
        <w:r w:rsidR="008A3C4E">
          <w:rPr>
            <w:rFonts w:ascii="Times New Roman" w:hAnsi="Times New Roman" w:cs="Times New Roman"/>
            <w:sz w:val="24"/>
            <w:szCs w:val="24"/>
          </w:rPr>
          <w:t xml:space="preserve">, something that would reflect both the requirements of the project better and </w:t>
        </w:r>
        <w:r w:rsidR="00A17A73">
          <w:rPr>
            <w:rFonts w:ascii="Times New Roman" w:hAnsi="Times New Roman" w:cs="Times New Roman"/>
            <w:sz w:val="24"/>
            <w:szCs w:val="24"/>
          </w:rPr>
          <w:t xml:space="preserve">that does have some </w:t>
        </w:r>
      </w:ins>
      <w:ins w:id="13" w:author="brandon cowan" w:date="2019-05-27T14:26:00Z">
        <w:r w:rsidR="00A17A73">
          <w:rPr>
            <w:rFonts w:ascii="Times New Roman" w:hAnsi="Times New Roman" w:cs="Times New Roman"/>
            <w:sz w:val="24"/>
            <w:szCs w:val="24"/>
          </w:rPr>
          <w:t xml:space="preserve">application to my future career goals. </w:t>
        </w:r>
      </w:ins>
    </w:p>
    <w:p w14:paraId="7341AE9D" w14:textId="55E9F5AC" w:rsidR="008F4217" w:rsidRDefault="008F4217">
      <w:pPr>
        <w:rPr>
          <w:ins w:id="14" w:author="brandon cowan" w:date="2019-05-27T14:32:00Z"/>
          <w:rFonts w:ascii="Times New Roman" w:hAnsi="Times New Roman" w:cs="Times New Roman"/>
          <w:sz w:val="24"/>
          <w:szCs w:val="24"/>
        </w:rPr>
      </w:pPr>
      <w:ins w:id="15" w:author="brandon cowan" w:date="2019-05-27T14:26:00Z">
        <w:r>
          <w:rPr>
            <w:rFonts w:ascii="Times New Roman" w:hAnsi="Times New Roman" w:cs="Times New Roman"/>
            <w:sz w:val="24"/>
            <w:szCs w:val="24"/>
          </w:rPr>
          <w:tab/>
          <w:t>The plan for the project is to take a pre-existing character sheet from the D&amp;</w:t>
        </w:r>
      </w:ins>
      <w:ins w:id="16" w:author="brandon cowan" w:date="2019-05-27T14:27:00Z">
        <w:r>
          <w:rPr>
            <w:rFonts w:ascii="Times New Roman" w:hAnsi="Times New Roman" w:cs="Times New Roman"/>
            <w:sz w:val="24"/>
            <w:szCs w:val="24"/>
          </w:rPr>
          <w:t xml:space="preserve">D 5E rule set and </w:t>
        </w:r>
        <w:r w:rsidR="000B1358">
          <w:rPr>
            <w:rFonts w:ascii="Times New Roman" w:hAnsi="Times New Roman" w:cs="Times New Roman"/>
            <w:sz w:val="24"/>
            <w:szCs w:val="24"/>
          </w:rPr>
          <w:t xml:space="preserve">create an interactive window that would display the character sheet. The intent is for the user to be able to input the </w:t>
        </w:r>
        <w:r w:rsidR="004907F3">
          <w:rPr>
            <w:rFonts w:ascii="Times New Roman" w:hAnsi="Times New Roman" w:cs="Times New Roman"/>
            <w:sz w:val="24"/>
            <w:szCs w:val="24"/>
          </w:rPr>
          <w:t>basics of a built character</w:t>
        </w:r>
      </w:ins>
      <w:ins w:id="17" w:author="brandon cowan" w:date="2019-05-27T14:28:00Z">
        <w:r w:rsidR="004907F3">
          <w:rPr>
            <w:rFonts w:ascii="Times New Roman" w:hAnsi="Times New Roman" w:cs="Times New Roman"/>
            <w:sz w:val="24"/>
            <w:szCs w:val="24"/>
          </w:rPr>
          <w:t xml:space="preserve"> (stats, exp, name, race</w:t>
        </w:r>
        <w:r w:rsidR="00660769">
          <w:rPr>
            <w:rFonts w:ascii="Times New Roman" w:hAnsi="Times New Roman" w:cs="Times New Roman"/>
            <w:sz w:val="24"/>
            <w:szCs w:val="24"/>
          </w:rPr>
          <w:t xml:space="preserve">, </w:t>
        </w:r>
        <w:proofErr w:type="spellStart"/>
        <w:r w:rsidR="00660769">
          <w:rPr>
            <w:rFonts w:ascii="Times New Roman" w:hAnsi="Times New Roman" w:cs="Times New Roman"/>
            <w:sz w:val="24"/>
            <w:szCs w:val="24"/>
          </w:rPr>
          <w:t>etc</w:t>
        </w:r>
        <w:proofErr w:type="spellEnd"/>
        <w:r w:rsidR="00660769">
          <w:rPr>
            <w:rFonts w:ascii="Times New Roman" w:hAnsi="Times New Roman" w:cs="Times New Roman"/>
            <w:sz w:val="24"/>
            <w:szCs w:val="24"/>
          </w:rPr>
          <w:t xml:space="preserve">…) and the program will return the </w:t>
        </w:r>
        <w:r w:rsidR="008036EF">
          <w:rPr>
            <w:rFonts w:ascii="Times New Roman" w:hAnsi="Times New Roman" w:cs="Times New Roman"/>
            <w:sz w:val="24"/>
            <w:szCs w:val="24"/>
          </w:rPr>
          <w:t>appropriate modifiers</w:t>
        </w:r>
      </w:ins>
      <w:ins w:id="18" w:author="brandon cowan" w:date="2019-05-27T14:29:00Z">
        <w:r w:rsidR="008036EF">
          <w:rPr>
            <w:rFonts w:ascii="Times New Roman" w:hAnsi="Times New Roman" w:cs="Times New Roman"/>
            <w:sz w:val="24"/>
            <w:szCs w:val="24"/>
          </w:rPr>
          <w:t xml:space="preserve"> and stat application to the sheet in an easy to read manner. </w:t>
        </w:r>
        <w:r w:rsidR="00777D0F">
          <w:rPr>
            <w:rFonts w:ascii="Times New Roman" w:hAnsi="Times New Roman" w:cs="Times New Roman"/>
            <w:sz w:val="24"/>
            <w:szCs w:val="24"/>
          </w:rPr>
          <w:t>This will require error handling for strings versus integers</w:t>
        </w:r>
        <w:r w:rsidR="005A2F86">
          <w:rPr>
            <w:rFonts w:ascii="Times New Roman" w:hAnsi="Times New Roman" w:cs="Times New Roman"/>
            <w:sz w:val="24"/>
            <w:szCs w:val="24"/>
          </w:rPr>
          <w:t xml:space="preserve">, as well as </w:t>
        </w:r>
      </w:ins>
      <w:ins w:id="19" w:author="brandon cowan" w:date="2019-05-27T14:30:00Z">
        <w:r w:rsidR="005A2F86">
          <w:rPr>
            <w:rFonts w:ascii="Times New Roman" w:hAnsi="Times New Roman" w:cs="Times New Roman"/>
            <w:sz w:val="24"/>
            <w:szCs w:val="24"/>
          </w:rPr>
          <w:t xml:space="preserve">creating my own errors to handle information that would either break the game or kill the character, such as </w:t>
        </w:r>
        <w:r w:rsidR="005C7450">
          <w:rPr>
            <w:rFonts w:ascii="Times New Roman" w:hAnsi="Times New Roman" w:cs="Times New Roman"/>
            <w:sz w:val="24"/>
            <w:szCs w:val="24"/>
          </w:rPr>
          <w:t xml:space="preserve">a </w:t>
        </w:r>
        <w:r w:rsidR="005A2F86">
          <w:rPr>
            <w:rFonts w:ascii="Times New Roman" w:hAnsi="Times New Roman" w:cs="Times New Roman"/>
            <w:sz w:val="24"/>
            <w:szCs w:val="24"/>
          </w:rPr>
          <w:t>negative constitution</w:t>
        </w:r>
        <w:r w:rsidR="005C7450">
          <w:rPr>
            <w:rFonts w:ascii="Times New Roman" w:hAnsi="Times New Roman" w:cs="Times New Roman"/>
            <w:sz w:val="24"/>
            <w:szCs w:val="24"/>
          </w:rPr>
          <w:t xml:space="preserve"> number</w:t>
        </w:r>
        <w:r w:rsidR="005A2F86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20" w:author="brandon cowan" w:date="2019-05-27T14:31:00Z">
        <w:r w:rsidR="005C7450">
          <w:rPr>
            <w:rFonts w:ascii="Times New Roman" w:hAnsi="Times New Roman" w:cs="Times New Roman"/>
            <w:sz w:val="24"/>
            <w:szCs w:val="24"/>
          </w:rPr>
          <w:t xml:space="preserve">Once the player </w:t>
        </w:r>
        <w:r w:rsidR="0073010E">
          <w:rPr>
            <w:rFonts w:ascii="Times New Roman" w:hAnsi="Times New Roman" w:cs="Times New Roman"/>
            <w:sz w:val="24"/>
            <w:szCs w:val="24"/>
          </w:rPr>
          <w:t>has</w:t>
        </w:r>
        <w:r w:rsidR="005C7450">
          <w:rPr>
            <w:rFonts w:ascii="Times New Roman" w:hAnsi="Times New Roman" w:cs="Times New Roman"/>
            <w:sz w:val="24"/>
            <w:szCs w:val="24"/>
          </w:rPr>
          <w:t xml:space="preserve"> input the desired info</w:t>
        </w:r>
        <w:r w:rsidR="0073010E">
          <w:rPr>
            <w:rFonts w:ascii="Times New Roman" w:hAnsi="Times New Roman" w:cs="Times New Roman"/>
            <w:sz w:val="24"/>
            <w:szCs w:val="24"/>
          </w:rPr>
          <w:t xml:space="preserve"> and the “sheet” is finished</w:t>
        </w:r>
        <w:r w:rsidR="005C7450">
          <w:rPr>
            <w:rFonts w:ascii="Times New Roman" w:hAnsi="Times New Roman" w:cs="Times New Roman"/>
            <w:sz w:val="24"/>
            <w:szCs w:val="24"/>
          </w:rPr>
          <w:t xml:space="preserve">, </w:t>
        </w:r>
        <w:r w:rsidR="00A7209E">
          <w:rPr>
            <w:rFonts w:ascii="Times New Roman" w:hAnsi="Times New Roman" w:cs="Times New Roman"/>
            <w:sz w:val="24"/>
            <w:szCs w:val="24"/>
          </w:rPr>
          <w:t>my goal is</w:t>
        </w:r>
      </w:ins>
      <w:ins w:id="21" w:author="brandon cowan" w:date="2019-05-27T14:32:00Z">
        <w:r w:rsidR="00A7209E">
          <w:rPr>
            <w:rFonts w:ascii="Times New Roman" w:hAnsi="Times New Roman" w:cs="Times New Roman"/>
            <w:sz w:val="24"/>
            <w:szCs w:val="24"/>
          </w:rPr>
          <w:t xml:space="preserve"> to create the ability to save the sheet for further</w:t>
        </w:r>
        <w:r w:rsidR="00C059CD">
          <w:rPr>
            <w:rFonts w:ascii="Times New Roman" w:hAnsi="Times New Roman" w:cs="Times New Roman"/>
            <w:sz w:val="24"/>
            <w:szCs w:val="24"/>
          </w:rPr>
          <w:t xml:space="preserve"> modification and usage. </w:t>
        </w:r>
      </w:ins>
    </w:p>
    <w:p w14:paraId="0B829F14" w14:textId="26665DBF" w:rsidR="00C059CD" w:rsidRPr="001772AB" w:rsidRDefault="00C059CD">
      <w:pPr>
        <w:rPr>
          <w:rFonts w:ascii="Times New Roman" w:hAnsi="Times New Roman" w:cs="Times New Roman"/>
          <w:sz w:val="24"/>
          <w:szCs w:val="24"/>
        </w:rPr>
      </w:pPr>
      <w:ins w:id="22" w:author="brandon cowan" w:date="2019-05-27T14:32:00Z">
        <w:r>
          <w:rPr>
            <w:rFonts w:ascii="Times New Roman" w:hAnsi="Times New Roman" w:cs="Times New Roman"/>
            <w:sz w:val="24"/>
            <w:szCs w:val="24"/>
          </w:rPr>
          <w:tab/>
          <w:t>I have been playing D&amp;D for a long time and have used various forms of character sheets in the past</w:t>
        </w:r>
      </w:ins>
      <w:ins w:id="23" w:author="brandon cowan" w:date="2019-05-27T14:33:00Z">
        <w:r>
          <w:rPr>
            <w:rFonts w:ascii="Times New Roman" w:hAnsi="Times New Roman" w:cs="Times New Roman"/>
            <w:sz w:val="24"/>
            <w:szCs w:val="24"/>
          </w:rPr>
          <w:t>, yet</w:t>
        </w:r>
        <w:r w:rsidR="00EE4B54">
          <w:rPr>
            <w:rFonts w:ascii="Times New Roman" w:hAnsi="Times New Roman" w:cs="Times New Roman"/>
            <w:sz w:val="24"/>
            <w:szCs w:val="24"/>
          </w:rPr>
          <w:t xml:space="preserve"> many that I have tried to use seem a bit too convoluted and clunky. </w:t>
        </w:r>
      </w:ins>
      <w:ins w:id="24" w:author="brandon cowan" w:date="2019-05-27T14:34:00Z">
        <w:r w:rsidR="006B402C">
          <w:rPr>
            <w:rFonts w:ascii="Times New Roman" w:hAnsi="Times New Roman" w:cs="Times New Roman"/>
            <w:sz w:val="24"/>
            <w:szCs w:val="24"/>
          </w:rPr>
          <w:t xml:space="preserve">This would give me the chance to create something that I feel would work for me in playing the game as well as </w:t>
        </w:r>
        <w:r w:rsidR="00ED2EDF">
          <w:rPr>
            <w:rFonts w:ascii="Times New Roman" w:hAnsi="Times New Roman" w:cs="Times New Roman"/>
            <w:sz w:val="24"/>
            <w:szCs w:val="24"/>
          </w:rPr>
          <w:t>possible other players</w:t>
        </w:r>
      </w:ins>
      <w:ins w:id="25" w:author="brandon cowan" w:date="2019-05-27T14:35:00Z">
        <w:r w:rsidR="00ED2EDF">
          <w:rPr>
            <w:rFonts w:ascii="Times New Roman" w:hAnsi="Times New Roman" w:cs="Times New Roman"/>
            <w:sz w:val="24"/>
            <w:szCs w:val="24"/>
          </w:rPr>
          <w:t>. We will see where this goes.</w:t>
        </w:r>
      </w:ins>
      <w:bookmarkStart w:id="26" w:name="_GoBack"/>
      <w:bookmarkEnd w:id="26"/>
    </w:p>
    <w:sectPr w:rsidR="00C059CD" w:rsidRPr="00177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brandon cowan">
    <w15:presenceInfo w15:providerId="Windows Live" w15:userId="4f0d1b68d36ac9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9A"/>
    <w:rsid w:val="00073E74"/>
    <w:rsid w:val="000B1358"/>
    <w:rsid w:val="001772AB"/>
    <w:rsid w:val="004751A4"/>
    <w:rsid w:val="004907F3"/>
    <w:rsid w:val="005A2F86"/>
    <w:rsid w:val="005C7450"/>
    <w:rsid w:val="00660769"/>
    <w:rsid w:val="006B402C"/>
    <w:rsid w:val="006E5ADC"/>
    <w:rsid w:val="0073010E"/>
    <w:rsid w:val="007463B0"/>
    <w:rsid w:val="00777D0F"/>
    <w:rsid w:val="008036EF"/>
    <w:rsid w:val="008A3C4E"/>
    <w:rsid w:val="008F4217"/>
    <w:rsid w:val="00926E65"/>
    <w:rsid w:val="00930A47"/>
    <w:rsid w:val="00A17A73"/>
    <w:rsid w:val="00A7209E"/>
    <w:rsid w:val="00AA0C71"/>
    <w:rsid w:val="00B2579A"/>
    <w:rsid w:val="00C059CD"/>
    <w:rsid w:val="00DF7D6F"/>
    <w:rsid w:val="00E21295"/>
    <w:rsid w:val="00E548D1"/>
    <w:rsid w:val="00ED2EDF"/>
    <w:rsid w:val="00EE4B54"/>
    <w:rsid w:val="00F56060"/>
    <w:rsid w:val="00FC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949A"/>
  <w15:chartTrackingRefBased/>
  <w15:docId w15:val="{3A319915-4386-4222-AC73-3DE87CCB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cowan</dc:creator>
  <cp:keywords/>
  <dc:description/>
  <cp:lastModifiedBy>brandon cowan</cp:lastModifiedBy>
  <cp:revision>28</cp:revision>
  <dcterms:created xsi:type="dcterms:W3CDTF">2019-05-27T01:54:00Z</dcterms:created>
  <dcterms:modified xsi:type="dcterms:W3CDTF">2019-05-27T21:35:00Z</dcterms:modified>
</cp:coreProperties>
</file>